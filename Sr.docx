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3"/>
        <w:gridCol w:w="1041"/>
        <w:gridCol w:w="1368"/>
        <w:gridCol w:w="1043"/>
        <w:gridCol w:w="1711"/>
        <w:gridCol w:w="1711"/>
        <w:gridCol w:w="859"/>
      </w:tblGrid>
      <w:tr w:rsidR="005C5398" w:rsidTr="003F6F33">
        <w:tc>
          <w:tcPr>
            <w:tcW w:w="563" w:type="dxa"/>
          </w:tcPr>
          <w:p w:rsidR="005C5398" w:rsidRPr="005C5398" w:rsidRDefault="005C5398" w:rsidP="005C539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C5398">
              <w:rPr>
                <w:rFonts w:ascii="Times New Roman" w:hAnsi="Times New Roman" w:cs="Times New Roman"/>
                <w:b/>
                <w:sz w:val="24"/>
              </w:rPr>
              <w:t>Sr.</w:t>
            </w:r>
          </w:p>
          <w:p w:rsidR="005C5398" w:rsidRPr="005C5398" w:rsidRDefault="005C5398" w:rsidP="005C539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C5398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041" w:type="dxa"/>
          </w:tcPr>
          <w:p w:rsidR="005C5398" w:rsidRPr="005C5398" w:rsidRDefault="005C5398" w:rsidP="005C539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C5398">
              <w:rPr>
                <w:rFonts w:ascii="Times New Roman" w:hAnsi="Times New Roman" w:cs="Times New Roman"/>
                <w:b/>
                <w:sz w:val="24"/>
              </w:rPr>
              <w:t>Purpose</w:t>
            </w:r>
          </w:p>
        </w:tc>
        <w:tc>
          <w:tcPr>
            <w:tcW w:w="1368" w:type="dxa"/>
          </w:tcPr>
          <w:p w:rsidR="005C5398" w:rsidRPr="005C5398" w:rsidRDefault="005C5398" w:rsidP="005C539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C5398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1043" w:type="dxa"/>
          </w:tcPr>
          <w:p w:rsidR="005C5398" w:rsidRPr="005C5398" w:rsidRDefault="005C5398" w:rsidP="005C539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C5398">
              <w:rPr>
                <w:rFonts w:ascii="Times New Roman" w:hAnsi="Times New Roman" w:cs="Times New Roman"/>
                <w:b/>
                <w:sz w:val="24"/>
              </w:rPr>
              <w:t>State</w:t>
            </w:r>
          </w:p>
        </w:tc>
        <w:tc>
          <w:tcPr>
            <w:tcW w:w="1711" w:type="dxa"/>
          </w:tcPr>
          <w:p w:rsidR="005C5398" w:rsidRPr="005C5398" w:rsidRDefault="005C5398" w:rsidP="005C539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C5398">
              <w:rPr>
                <w:rFonts w:ascii="Times New Roman" w:hAnsi="Times New Roman" w:cs="Times New Roman"/>
                <w:b/>
                <w:sz w:val="24"/>
              </w:rPr>
              <w:t>Expected</w:t>
            </w:r>
          </w:p>
          <w:p w:rsidR="005C5398" w:rsidRPr="005C5398" w:rsidRDefault="005C5398" w:rsidP="005C539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C5398">
              <w:rPr>
                <w:rFonts w:ascii="Times New Roman" w:hAnsi="Times New Roman" w:cs="Times New Roman"/>
                <w:b/>
                <w:sz w:val="24"/>
              </w:rPr>
              <w:t>output</w:t>
            </w:r>
          </w:p>
        </w:tc>
        <w:tc>
          <w:tcPr>
            <w:tcW w:w="1711" w:type="dxa"/>
          </w:tcPr>
          <w:p w:rsidR="005C5398" w:rsidRPr="005C5398" w:rsidRDefault="005C5398" w:rsidP="005C539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C5398">
              <w:rPr>
                <w:rFonts w:ascii="Times New Roman" w:hAnsi="Times New Roman" w:cs="Times New Roman"/>
                <w:b/>
                <w:sz w:val="24"/>
              </w:rPr>
              <w:t>Actual</w:t>
            </w:r>
          </w:p>
          <w:p w:rsidR="005C5398" w:rsidRPr="005C5398" w:rsidRDefault="005C5398" w:rsidP="005C539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C5398">
              <w:rPr>
                <w:rFonts w:ascii="Times New Roman" w:hAnsi="Times New Roman" w:cs="Times New Roman"/>
                <w:b/>
                <w:sz w:val="24"/>
              </w:rPr>
              <w:t>output</w:t>
            </w:r>
          </w:p>
        </w:tc>
        <w:tc>
          <w:tcPr>
            <w:tcW w:w="859" w:type="dxa"/>
          </w:tcPr>
          <w:p w:rsidR="005C5398" w:rsidRPr="005C5398" w:rsidRDefault="005C5398" w:rsidP="005C539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C5398">
              <w:rPr>
                <w:rFonts w:ascii="Times New Roman" w:hAnsi="Times New Roman" w:cs="Times New Roman"/>
                <w:b/>
                <w:sz w:val="24"/>
              </w:rPr>
              <w:t>Test Result</w:t>
            </w:r>
          </w:p>
        </w:tc>
      </w:tr>
      <w:tr w:rsidR="003F6F33" w:rsidTr="003F6F33">
        <w:tc>
          <w:tcPr>
            <w:tcW w:w="563" w:type="dxa"/>
          </w:tcPr>
          <w:p w:rsidR="005C5398" w:rsidRPr="00400DB7" w:rsidRDefault="005C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</w:tcPr>
          <w:p w:rsidR="005C5398" w:rsidRPr="00400DB7" w:rsidRDefault="005C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</w:rPr>
              <w:t xml:space="preserve">User Login </w:t>
            </w:r>
          </w:p>
        </w:tc>
        <w:tc>
          <w:tcPr>
            <w:tcW w:w="1368" w:type="dxa"/>
          </w:tcPr>
          <w:p w:rsidR="005C5398" w:rsidRPr="00400DB7" w:rsidRDefault="005C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</w:rPr>
              <w:t>Registered Email, Correct</w:t>
            </w:r>
          </w:p>
          <w:p w:rsidR="005C5398" w:rsidRPr="00400DB7" w:rsidRDefault="005C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</w:rPr>
              <w:t>Password submit</w:t>
            </w:r>
          </w:p>
        </w:tc>
        <w:tc>
          <w:tcPr>
            <w:tcW w:w="1043" w:type="dxa"/>
          </w:tcPr>
          <w:p w:rsidR="005C5398" w:rsidRPr="00400DB7" w:rsidRDefault="005C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1711" w:type="dxa"/>
          </w:tcPr>
          <w:p w:rsidR="005C5398" w:rsidRPr="00400DB7" w:rsidRDefault="005C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1711" w:type="dxa"/>
          </w:tcPr>
          <w:p w:rsidR="005C5398" w:rsidRPr="00400DB7" w:rsidRDefault="005C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859" w:type="dxa"/>
          </w:tcPr>
          <w:p w:rsidR="005C5398" w:rsidRPr="00400DB7" w:rsidRDefault="005C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5398" w:rsidTr="003F6F33">
        <w:tc>
          <w:tcPr>
            <w:tcW w:w="563" w:type="dxa"/>
          </w:tcPr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1" w:type="dxa"/>
          </w:tcPr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</w:rPr>
              <w:t xml:space="preserve">User Login </w:t>
            </w:r>
          </w:p>
        </w:tc>
        <w:tc>
          <w:tcPr>
            <w:tcW w:w="1368" w:type="dxa"/>
          </w:tcPr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0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</w:rPr>
              <w:t xml:space="preserve">UnRegistered Email, </w:t>
            </w:r>
            <w:del w:id="1" w:author="Trushil Patel" w:date="2023-03-22T12:03:00Z">
              <w:r w:rsidRPr="00400DB7" w:rsidDel="00400DB7">
                <w:rPr>
                  <w:rFonts w:ascii="Times New Roman" w:hAnsi="Times New Roman" w:cs="Times New Roman"/>
                  <w:sz w:val="24"/>
                  <w:szCs w:val="24"/>
                </w:rPr>
                <w:delText>InCorrect</w:delText>
              </w:r>
            </w:del>
            <w:ins w:id="2" w:author="Trushil Patel" w:date="2023-03-22T12:03:00Z">
              <w:r w:rsidR="00400DB7" w:rsidRPr="00400DB7">
                <w:rPr>
                  <w:rFonts w:ascii="Times New Roman" w:hAnsi="Times New Roman" w:cs="Times New Roman"/>
                  <w:sz w:val="24"/>
                  <w:szCs w:val="24"/>
                  <w:rPrChange w:id="3" w:author="Trushil Patel" w:date="2023-03-22T12:03:00Z">
                    <w:rPr>
                      <w:rFonts w:ascii="Times New Roman" w:hAnsi="Times New Roman" w:cs="Times New Roman"/>
                      <w:sz w:val="24"/>
                    </w:rPr>
                  </w:rPrChange>
                </w:rPr>
                <w:t>Incorrect</w:t>
              </w:r>
            </w:ins>
          </w:p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4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5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Password submit</w:t>
            </w:r>
          </w:p>
        </w:tc>
        <w:tc>
          <w:tcPr>
            <w:tcW w:w="1043" w:type="dxa"/>
          </w:tcPr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6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7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Logout</w:t>
            </w:r>
          </w:p>
        </w:tc>
        <w:tc>
          <w:tcPr>
            <w:tcW w:w="1711" w:type="dxa"/>
          </w:tcPr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8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9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ERROR_INVA</w:t>
            </w:r>
          </w:p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10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11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-LID</w:t>
            </w:r>
          </w:p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12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13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 xml:space="preserve">USERNAME OR </w:t>
            </w:r>
          </w:p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14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15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PASSWORD</w:t>
            </w:r>
          </w:p>
        </w:tc>
        <w:tc>
          <w:tcPr>
            <w:tcW w:w="1711" w:type="dxa"/>
          </w:tcPr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16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17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ERROR_INVA</w:t>
            </w:r>
          </w:p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18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19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-LID</w:t>
            </w:r>
          </w:p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20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21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 xml:space="preserve">USERNAME OR </w:t>
            </w:r>
          </w:p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22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23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PASSWORD</w:t>
            </w:r>
          </w:p>
        </w:tc>
        <w:tc>
          <w:tcPr>
            <w:tcW w:w="859" w:type="dxa"/>
          </w:tcPr>
          <w:p w:rsidR="005C5398" w:rsidRPr="00400DB7" w:rsidRDefault="005C5398" w:rsidP="005C5398">
            <w:pPr>
              <w:rPr>
                <w:rFonts w:ascii="Times New Roman" w:hAnsi="Times New Roman" w:cs="Times New Roman"/>
                <w:sz w:val="24"/>
                <w:szCs w:val="24"/>
                <w:rPrChange w:id="24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25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Pass</w:t>
            </w:r>
          </w:p>
        </w:tc>
      </w:tr>
      <w:tr w:rsidR="005C5398" w:rsidTr="003F6F33">
        <w:tc>
          <w:tcPr>
            <w:tcW w:w="563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26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27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3</w:t>
            </w:r>
          </w:p>
        </w:tc>
        <w:tc>
          <w:tcPr>
            <w:tcW w:w="1041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28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29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Create Role</w:t>
            </w:r>
          </w:p>
        </w:tc>
        <w:tc>
          <w:tcPr>
            <w:tcW w:w="1368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30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31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Role Name,</w:t>
            </w:r>
          </w:p>
          <w:p w:rsidR="003F6F33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32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33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Remarks</w:t>
            </w:r>
          </w:p>
        </w:tc>
        <w:tc>
          <w:tcPr>
            <w:tcW w:w="1043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34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35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Logged In</w:t>
            </w:r>
          </w:p>
        </w:tc>
        <w:tc>
          <w:tcPr>
            <w:tcW w:w="1711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36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37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 xml:space="preserve">Success </w:t>
            </w:r>
          </w:p>
        </w:tc>
        <w:tc>
          <w:tcPr>
            <w:tcW w:w="1711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38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del w:id="39" w:author="Trushil Patel" w:date="2023-03-22T12:02:00Z">
              <w:r w:rsidRPr="00400DB7" w:rsidDel="00400DB7">
                <w:rPr>
                  <w:rFonts w:ascii="Times New Roman" w:hAnsi="Times New Roman" w:cs="Times New Roman"/>
                  <w:sz w:val="24"/>
                  <w:szCs w:val="24"/>
                  <w:rPrChange w:id="40" w:author="Trushil Patel" w:date="2023-03-22T12:03:00Z">
                    <w:rPr>
                      <w:rFonts w:ascii="Times New Roman" w:hAnsi="Times New Roman" w:cs="Times New Roman"/>
                      <w:sz w:val="24"/>
                    </w:rPr>
                  </w:rPrChange>
                </w:rPr>
                <w:delText>Sucess</w:delText>
              </w:r>
            </w:del>
            <w:ins w:id="41" w:author="Trushil Patel" w:date="2023-03-22T12:02:00Z">
              <w:r w:rsidR="00400DB7" w:rsidRPr="00400DB7">
                <w:rPr>
                  <w:rFonts w:ascii="Times New Roman" w:hAnsi="Times New Roman" w:cs="Times New Roman"/>
                  <w:sz w:val="24"/>
                  <w:szCs w:val="24"/>
                  <w:rPrChange w:id="42" w:author="Trushil Patel" w:date="2023-03-22T12:03:00Z">
                    <w:rPr>
                      <w:rFonts w:ascii="Times New Roman" w:hAnsi="Times New Roman" w:cs="Times New Roman"/>
                      <w:sz w:val="24"/>
                    </w:rPr>
                  </w:rPrChange>
                </w:rPr>
                <w:t>Success</w:t>
              </w:r>
            </w:ins>
          </w:p>
        </w:tc>
        <w:tc>
          <w:tcPr>
            <w:tcW w:w="859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43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44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Pass</w:t>
            </w:r>
          </w:p>
        </w:tc>
      </w:tr>
      <w:tr w:rsidR="005C5398" w:rsidTr="003F6F33">
        <w:tc>
          <w:tcPr>
            <w:tcW w:w="563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45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46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4</w:t>
            </w:r>
          </w:p>
        </w:tc>
        <w:tc>
          <w:tcPr>
            <w:tcW w:w="1041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47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48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Registration</w:t>
            </w:r>
          </w:p>
        </w:tc>
        <w:tc>
          <w:tcPr>
            <w:tcW w:w="1368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49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50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Name,</w:t>
            </w:r>
            <w:ins w:id="51" w:author="Trushil Patel" w:date="2023-03-22T12:03:00Z">
              <w:r w:rsidR="00400DB7" w:rsidRPr="00400DB7">
                <w:rPr>
                  <w:rFonts w:ascii="Times New Roman" w:hAnsi="Times New Roman" w:cs="Times New Roman"/>
                  <w:sz w:val="24"/>
                  <w:szCs w:val="24"/>
                  <w:rPrChange w:id="52" w:author="Trushil Patel" w:date="2023-03-22T12:03:00Z">
                    <w:rPr>
                      <w:rFonts w:ascii="Times New Roman" w:hAnsi="Times New Roman" w:cs="Times New Roman"/>
                      <w:sz w:val="24"/>
                    </w:rPr>
                  </w:rPrChange>
                </w:rPr>
                <w:t xml:space="preserve"> </w:t>
              </w:r>
            </w:ins>
            <w:r w:rsidRPr="00400DB7">
              <w:rPr>
                <w:rFonts w:ascii="Times New Roman" w:hAnsi="Times New Roman" w:cs="Times New Roman"/>
                <w:sz w:val="24"/>
                <w:szCs w:val="24"/>
                <w:rPrChange w:id="53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Email,</w:t>
            </w:r>
            <w:ins w:id="54" w:author="Trushil Patel" w:date="2023-03-22T12:03:00Z">
              <w:r w:rsidR="00400DB7" w:rsidRPr="00400DB7">
                <w:rPr>
                  <w:rFonts w:ascii="Times New Roman" w:hAnsi="Times New Roman" w:cs="Times New Roman"/>
                  <w:sz w:val="24"/>
                  <w:szCs w:val="24"/>
                  <w:rPrChange w:id="55" w:author="Trushil Patel" w:date="2023-03-22T12:03:00Z">
                    <w:rPr>
                      <w:rFonts w:ascii="Times New Roman" w:hAnsi="Times New Roman" w:cs="Times New Roman"/>
                      <w:sz w:val="24"/>
                    </w:rPr>
                  </w:rPrChange>
                </w:rPr>
                <w:t xml:space="preserve"> </w:t>
              </w:r>
            </w:ins>
            <w:r w:rsidRPr="00400DB7">
              <w:rPr>
                <w:rFonts w:ascii="Times New Roman" w:hAnsi="Times New Roman" w:cs="Times New Roman"/>
                <w:sz w:val="24"/>
                <w:szCs w:val="24"/>
                <w:rPrChange w:id="56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Zone,</w:t>
            </w:r>
            <w:ins w:id="57" w:author="Trushil Patel" w:date="2023-03-22T12:03:00Z">
              <w:r w:rsidR="00400DB7" w:rsidRPr="00400DB7">
                <w:rPr>
                  <w:rFonts w:ascii="Times New Roman" w:hAnsi="Times New Roman" w:cs="Times New Roman"/>
                  <w:sz w:val="24"/>
                  <w:szCs w:val="24"/>
                  <w:rPrChange w:id="58" w:author="Trushil Patel" w:date="2023-03-22T12:03:00Z">
                    <w:rPr>
                      <w:rFonts w:ascii="Times New Roman" w:hAnsi="Times New Roman" w:cs="Times New Roman"/>
                      <w:sz w:val="24"/>
                    </w:rPr>
                  </w:rPrChange>
                </w:rPr>
                <w:t xml:space="preserve"> </w:t>
              </w:r>
            </w:ins>
            <w:proofErr w:type="spellStart"/>
            <w:r w:rsidRPr="00400DB7">
              <w:rPr>
                <w:rFonts w:ascii="Times New Roman" w:hAnsi="Times New Roman" w:cs="Times New Roman"/>
                <w:sz w:val="24"/>
                <w:szCs w:val="24"/>
                <w:rPrChange w:id="59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UserRole</w:t>
            </w:r>
            <w:proofErr w:type="spellEnd"/>
          </w:p>
        </w:tc>
        <w:tc>
          <w:tcPr>
            <w:tcW w:w="1043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60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61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Logged In</w:t>
            </w:r>
          </w:p>
        </w:tc>
        <w:tc>
          <w:tcPr>
            <w:tcW w:w="1711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62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63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Success Email and Password Generated</w:t>
            </w:r>
          </w:p>
        </w:tc>
        <w:tc>
          <w:tcPr>
            <w:tcW w:w="1711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64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del w:id="65" w:author="Trushil Patel" w:date="2023-03-22T12:02:00Z">
              <w:r w:rsidRPr="00400DB7" w:rsidDel="00400DB7">
                <w:rPr>
                  <w:rFonts w:ascii="Times New Roman" w:hAnsi="Times New Roman" w:cs="Times New Roman"/>
                  <w:sz w:val="24"/>
                  <w:szCs w:val="24"/>
                  <w:rPrChange w:id="66" w:author="Trushil Patel" w:date="2023-03-22T12:03:00Z">
                    <w:rPr>
                      <w:rFonts w:ascii="Times New Roman" w:hAnsi="Times New Roman" w:cs="Times New Roman"/>
                      <w:sz w:val="24"/>
                    </w:rPr>
                  </w:rPrChange>
                </w:rPr>
                <w:delText>Sucess</w:delText>
              </w:r>
            </w:del>
            <w:ins w:id="67" w:author="Trushil Patel" w:date="2023-03-22T12:02:00Z">
              <w:r w:rsidR="00400DB7" w:rsidRPr="00400DB7">
                <w:rPr>
                  <w:rFonts w:ascii="Times New Roman" w:hAnsi="Times New Roman" w:cs="Times New Roman"/>
                  <w:sz w:val="24"/>
                  <w:szCs w:val="24"/>
                  <w:rPrChange w:id="68" w:author="Trushil Patel" w:date="2023-03-22T12:03:00Z">
                    <w:rPr>
                      <w:rFonts w:ascii="Times New Roman" w:hAnsi="Times New Roman" w:cs="Times New Roman"/>
                      <w:sz w:val="24"/>
                    </w:rPr>
                  </w:rPrChange>
                </w:rPr>
                <w:t>Success</w:t>
              </w:r>
            </w:ins>
          </w:p>
        </w:tc>
        <w:tc>
          <w:tcPr>
            <w:tcW w:w="859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69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70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Pass</w:t>
            </w:r>
          </w:p>
        </w:tc>
      </w:tr>
      <w:tr w:rsidR="005C5398" w:rsidTr="003F6F33">
        <w:tc>
          <w:tcPr>
            <w:tcW w:w="563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71" w:author="Trushil Patel" w:date="2023-03-22T12:03:00Z">
                  <w:rPr/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72" w:author="Trushil Patel" w:date="2023-03-22T12:03:00Z">
                  <w:rPr/>
                </w:rPrChange>
              </w:rPr>
              <w:t>5</w:t>
            </w:r>
          </w:p>
          <w:p w:rsidR="003F6F33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73" w:author="Trushil Patel" w:date="2023-03-22T12:03:00Z">
                  <w:rPr/>
                </w:rPrChange>
              </w:rPr>
            </w:pPr>
          </w:p>
        </w:tc>
        <w:tc>
          <w:tcPr>
            <w:tcW w:w="1041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74" w:author="Trushil Patel" w:date="2023-03-22T12:03:00Z">
                  <w:rPr/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75" w:author="Trushil Patel" w:date="2023-03-22T12:03:00Z">
                  <w:rPr/>
                </w:rPrChange>
              </w:rPr>
              <w:t>Manage User</w:t>
            </w:r>
          </w:p>
        </w:tc>
        <w:tc>
          <w:tcPr>
            <w:tcW w:w="1368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76" w:author="Trushil Patel" w:date="2023-03-22T12:03:00Z">
                  <w:rPr/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77" w:author="Trushil Patel" w:date="2023-03-22T12:03:00Z">
                  <w:rPr/>
                </w:rPrChange>
              </w:rPr>
              <w:t xml:space="preserve">View </w:t>
            </w:r>
            <w:r w:rsidRPr="00400DB7">
              <w:rPr>
                <w:rFonts w:ascii="Times New Roman" w:hAnsi="Times New Roman" w:cs="Times New Roman"/>
                <w:sz w:val="24"/>
                <w:szCs w:val="24"/>
                <w:rPrChange w:id="78" w:author="Trushil Patel" w:date="2023-03-22T12:03:00Z">
                  <w:rPr/>
                </w:rPrChange>
              </w:rPr>
              <w:br/>
              <w:t>Profile ,Delete</w:t>
            </w:r>
          </w:p>
        </w:tc>
        <w:tc>
          <w:tcPr>
            <w:tcW w:w="1043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79" w:author="Trushil Patel" w:date="2023-03-22T12:03:00Z">
                  <w:rPr/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80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Logged In</w:t>
            </w:r>
          </w:p>
        </w:tc>
        <w:tc>
          <w:tcPr>
            <w:tcW w:w="1711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81" w:author="Trushil Patel" w:date="2023-03-22T12:03:00Z">
                  <w:rPr/>
                </w:rPrChange>
              </w:rPr>
            </w:pPr>
            <w:del w:id="82" w:author="Trushil Patel" w:date="2023-03-22T12:02:00Z">
              <w:r w:rsidRPr="00400DB7" w:rsidDel="00400DB7">
                <w:rPr>
                  <w:rFonts w:ascii="Times New Roman" w:hAnsi="Times New Roman" w:cs="Times New Roman"/>
                  <w:sz w:val="24"/>
                  <w:szCs w:val="24"/>
                  <w:rPrChange w:id="83" w:author="Trushil Patel" w:date="2023-03-22T12:03:00Z">
                    <w:rPr/>
                  </w:rPrChange>
                </w:rPr>
                <w:delText>Sucess</w:delText>
              </w:r>
            </w:del>
            <w:ins w:id="84" w:author="Trushil Patel" w:date="2023-03-22T12:02:00Z">
              <w:r w:rsidR="00400DB7" w:rsidRPr="00400DB7">
                <w:rPr>
                  <w:rFonts w:ascii="Times New Roman" w:hAnsi="Times New Roman" w:cs="Times New Roman"/>
                  <w:sz w:val="24"/>
                  <w:szCs w:val="24"/>
                  <w:rPrChange w:id="85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1711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86" w:author="Trushil Patel" w:date="2023-03-22T12:03:00Z">
                  <w:rPr/>
                </w:rPrChange>
              </w:rPr>
            </w:pPr>
            <w:del w:id="87" w:author="Trushil Patel" w:date="2023-03-22T12:02:00Z">
              <w:r w:rsidRPr="00400DB7" w:rsidDel="00400DB7">
                <w:rPr>
                  <w:rFonts w:ascii="Times New Roman" w:hAnsi="Times New Roman" w:cs="Times New Roman"/>
                  <w:sz w:val="24"/>
                  <w:szCs w:val="24"/>
                  <w:rPrChange w:id="88" w:author="Trushil Patel" w:date="2023-03-22T12:03:00Z">
                    <w:rPr/>
                  </w:rPrChange>
                </w:rPr>
                <w:delText>Sucess</w:delText>
              </w:r>
            </w:del>
            <w:ins w:id="89" w:author="Trushil Patel" w:date="2023-03-22T12:02:00Z">
              <w:r w:rsidR="00400DB7" w:rsidRPr="00400DB7">
                <w:rPr>
                  <w:rFonts w:ascii="Times New Roman" w:hAnsi="Times New Roman" w:cs="Times New Roman"/>
                  <w:sz w:val="24"/>
                  <w:szCs w:val="24"/>
                  <w:rPrChange w:id="90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859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91" w:author="Trushil Patel" w:date="2023-03-22T12:03:00Z">
                  <w:rPr/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92" w:author="Trushil Patel" w:date="2023-03-22T12:03:00Z">
                  <w:rPr/>
                </w:rPrChange>
              </w:rPr>
              <w:t>Pass</w:t>
            </w:r>
          </w:p>
        </w:tc>
      </w:tr>
      <w:tr w:rsidR="005C5398" w:rsidTr="003F6F33">
        <w:tc>
          <w:tcPr>
            <w:tcW w:w="563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93" w:author="Trushil Patel" w:date="2023-03-22T12:03:00Z">
                  <w:rPr/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94" w:author="Trushil Patel" w:date="2023-03-22T12:03:00Z">
                  <w:rPr/>
                </w:rPrChange>
              </w:rPr>
              <w:t>6</w:t>
            </w:r>
          </w:p>
        </w:tc>
        <w:tc>
          <w:tcPr>
            <w:tcW w:w="1041" w:type="dxa"/>
          </w:tcPr>
          <w:p w:rsidR="005C5398" w:rsidRPr="00400DB7" w:rsidRDefault="003F6F33" w:rsidP="005C5398">
            <w:pPr>
              <w:rPr>
                <w:rFonts w:ascii="Times New Roman" w:hAnsi="Times New Roman" w:cs="Times New Roman"/>
                <w:sz w:val="24"/>
                <w:szCs w:val="24"/>
                <w:rPrChange w:id="95" w:author="Trushil Patel" w:date="2023-03-22T12:03:00Z">
                  <w:rPr/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96" w:author="Trushil Patel" w:date="2023-03-22T12:03:00Z">
                  <w:rPr/>
                </w:rPrChange>
              </w:rPr>
              <w:t>Bidder Account</w:t>
            </w:r>
          </w:p>
        </w:tc>
        <w:tc>
          <w:tcPr>
            <w:tcW w:w="1368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97" w:author="Trushil Patel" w:date="2023-03-22T12:03:00Z">
                  <w:rPr/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98" w:author="Trushil Patel" w:date="2023-03-22T12:03:00Z">
                  <w:rPr/>
                </w:rPrChange>
              </w:rPr>
              <w:t>Fill All Requires Details</w:t>
            </w:r>
          </w:p>
        </w:tc>
        <w:tc>
          <w:tcPr>
            <w:tcW w:w="1043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99" w:author="Trushil Patel" w:date="2023-03-22T12:03:00Z">
                  <w:rPr/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100" w:author="Trushil Patel" w:date="2023-03-22T12:03:00Z">
                  <w:rPr>
                    <w:rFonts w:ascii="Times New Roman" w:hAnsi="Times New Roman" w:cs="Times New Roman"/>
                    <w:sz w:val="24"/>
                  </w:rPr>
                </w:rPrChange>
              </w:rPr>
              <w:t>Logged In</w:t>
            </w:r>
          </w:p>
        </w:tc>
        <w:tc>
          <w:tcPr>
            <w:tcW w:w="1711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101" w:author="Trushil Patel" w:date="2023-03-22T12:03:00Z">
                  <w:rPr/>
                </w:rPrChange>
              </w:rPr>
            </w:pPr>
            <w:del w:id="102" w:author="Trushil Patel" w:date="2023-03-22T12:02:00Z">
              <w:r w:rsidRPr="00400DB7" w:rsidDel="00400DB7">
                <w:rPr>
                  <w:rFonts w:ascii="Times New Roman" w:hAnsi="Times New Roman" w:cs="Times New Roman"/>
                  <w:sz w:val="24"/>
                  <w:szCs w:val="24"/>
                  <w:rPrChange w:id="103" w:author="Trushil Patel" w:date="2023-03-22T12:03:00Z">
                    <w:rPr/>
                  </w:rPrChange>
                </w:rPr>
                <w:delText>Sucess</w:delText>
              </w:r>
            </w:del>
            <w:ins w:id="104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05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1711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106" w:author="Trushil Patel" w:date="2023-03-22T12:03:00Z">
                  <w:rPr/>
                </w:rPrChange>
              </w:rPr>
            </w:pPr>
            <w:del w:id="107" w:author="Trushil Patel" w:date="2023-03-22T12:02:00Z">
              <w:r w:rsidRPr="00400DB7" w:rsidDel="00400DB7">
                <w:rPr>
                  <w:rFonts w:ascii="Times New Roman" w:hAnsi="Times New Roman" w:cs="Times New Roman"/>
                  <w:sz w:val="24"/>
                  <w:szCs w:val="24"/>
                  <w:rPrChange w:id="108" w:author="Trushil Patel" w:date="2023-03-22T12:03:00Z">
                    <w:rPr/>
                  </w:rPrChange>
                </w:rPr>
                <w:delText>Sucess</w:delText>
              </w:r>
            </w:del>
            <w:ins w:id="109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10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859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111" w:author="Trushil Patel" w:date="2023-03-22T12:03:00Z">
                  <w:rPr/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112" w:author="Trushil Patel" w:date="2023-03-22T12:03:00Z">
                  <w:rPr/>
                </w:rPrChange>
              </w:rPr>
              <w:t>Pass</w:t>
            </w:r>
          </w:p>
        </w:tc>
      </w:tr>
      <w:tr w:rsidR="005C5398" w:rsidTr="003F6F33">
        <w:tc>
          <w:tcPr>
            <w:tcW w:w="563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113" w:author="Trushil Patel" w:date="2023-03-22T12:03:00Z">
                  <w:rPr/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114" w:author="Trushil Patel" w:date="2023-03-22T12:03:00Z">
                  <w:rPr/>
                </w:rPrChange>
              </w:rPr>
              <w:t>7</w:t>
            </w:r>
          </w:p>
        </w:tc>
        <w:tc>
          <w:tcPr>
            <w:tcW w:w="1041" w:type="dxa"/>
          </w:tcPr>
          <w:p w:rsidR="00400DB7" w:rsidRPr="00400DB7" w:rsidRDefault="00400DB7" w:rsidP="005C5398">
            <w:pPr>
              <w:rPr>
                <w:ins w:id="115" w:author="Trushil Patel" w:date="2023-03-22T11:56:00Z"/>
                <w:rFonts w:ascii="Times New Roman" w:hAnsi="Times New Roman" w:cs="Times New Roman"/>
                <w:sz w:val="24"/>
                <w:szCs w:val="24"/>
                <w:rPrChange w:id="116" w:author="Trushil Patel" w:date="2023-03-22T12:03:00Z">
                  <w:rPr>
                    <w:ins w:id="117" w:author="Trushil Patel" w:date="2023-03-22T11:56:00Z"/>
                  </w:rPr>
                </w:rPrChange>
              </w:rPr>
            </w:pPr>
            <w:r w:rsidRPr="00400DB7">
              <w:rPr>
                <w:rFonts w:ascii="Times New Roman" w:hAnsi="Times New Roman" w:cs="Times New Roman"/>
                <w:sz w:val="24"/>
                <w:szCs w:val="24"/>
                <w:rPrChange w:id="118" w:author="Trushil Patel" w:date="2023-03-22T12:03:00Z">
                  <w:rPr/>
                </w:rPrChange>
              </w:rPr>
              <w:t>Upload</w:t>
            </w:r>
          </w:p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119" w:author="Trushil Patel" w:date="2023-03-22T12:03:00Z">
                  <w:rPr/>
                </w:rPrChange>
              </w:rPr>
            </w:pPr>
            <w:ins w:id="120" w:author="Trushil Patel" w:date="2023-03-22T11:56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21" w:author="Trushil Patel" w:date="2023-03-22T12:03:00Z">
                    <w:rPr/>
                  </w:rPrChange>
                </w:rPr>
                <w:t>Excel</w:t>
              </w:r>
            </w:ins>
            <w:del w:id="122" w:author="Trushil Patel" w:date="2023-03-22T11:56:00Z">
              <w:r w:rsidRPr="00400DB7" w:rsidDel="00400DB7">
                <w:rPr>
                  <w:rFonts w:ascii="Times New Roman" w:hAnsi="Times New Roman" w:cs="Times New Roman"/>
                  <w:sz w:val="24"/>
                  <w:szCs w:val="24"/>
                  <w:rPrChange w:id="123" w:author="Trushil Patel" w:date="2023-03-22T12:03:00Z">
                    <w:rPr/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124" w:author="Trushil Patel" w:date="2023-03-22T12:03:00Z">
                  <w:rPr/>
                </w:rPrChange>
              </w:rPr>
            </w:pPr>
            <w:ins w:id="125" w:author="Trushil Patel" w:date="2023-03-22T11:56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26" w:author="Trushil Patel" w:date="2023-03-22T12:03:00Z">
                    <w:rPr/>
                  </w:rPrChange>
                </w:rPr>
                <w:t>Uploaded Excel</w:t>
              </w:r>
            </w:ins>
          </w:p>
        </w:tc>
        <w:tc>
          <w:tcPr>
            <w:tcW w:w="1043" w:type="dxa"/>
          </w:tcPr>
          <w:p w:rsidR="00400DB7" w:rsidRPr="00400DB7" w:rsidRDefault="00400DB7" w:rsidP="005C5398">
            <w:pPr>
              <w:rPr>
                <w:ins w:id="127" w:author="Trushil Patel" w:date="2023-03-22T11:56:00Z"/>
                <w:rFonts w:ascii="Times New Roman" w:hAnsi="Times New Roman" w:cs="Times New Roman"/>
                <w:sz w:val="24"/>
                <w:szCs w:val="24"/>
                <w:rPrChange w:id="128" w:author="Trushil Patel" w:date="2023-03-22T12:03:00Z">
                  <w:rPr>
                    <w:ins w:id="129" w:author="Trushil Patel" w:date="2023-03-22T11:56:00Z"/>
                  </w:rPr>
                </w:rPrChange>
              </w:rPr>
            </w:pPr>
            <w:ins w:id="130" w:author="Trushil Patel" w:date="2023-03-22T11:56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31" w:author="Trushil Patel" w:date="2023-03-22T12:03:00Z">
                    <w:rPr/>
                  </w:rPrChange>
                </w:rPr>
                <w:t>Logged</w:t>
              </w:r>
            </w:ins>
          </w:p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132" w:author="Trushil Patel" w:date="2023-03-22T12:03:00Z">
                  <w:rPr/>
                </w:rPrChange>
              </w:rPr>
            </w:pPr>
            <w:ins w:id="133" w:author="Trushil Patel" w:date="2023-03-22T11:56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34" w:author="Trushil Patel" w:date="2023-03-22T12:03:00Z">
                    <w:rPr/>
                  </w:rPrChange>
                </w:rPr>
                <w:t>IN</w:t>
              </w:r>
            </w:ins>
          </w:p>
        </w:tc>
        <w:tc>
          <w:tcPr>
            <w:tcW w:w="1711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135" w:author="Trushil Patel" w:date="2023-03-22T12:03:00Z">
                  <w:rPr/>
                </w:rPrChange>
              </w:rPr>
            </w:pPr>
            <w:ins w:id="136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37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1711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138" w:author="Trushil Patel" w:date="2023-03-22T12:03:00Z">
                  <w:rPr/>
                </w:rPrChange>
              </w:rPr>
            </w:pPr>
            <w:ins w:id="139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40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859" w:type="dxa"/>
          </w:tcPr>
          <w:p w:rsidR="005C5398" w:rsidRPr="00400DB7" w:rsidRDefault="00400DB7" w:rsidP="005C5398">
            <w:pPr>
              <w:rPr>
                <w:rFonts w:ascii="Times New Roman" w:hAnsi="Times New Roman" w:cs="Times New Roman"/>
                <w:sz w:val="24"/>
                <w:szCs w:val="24"/>
                <w:rPrChange w:id="141" w:author="Trushil Patel" w:date="2023-03-22T12:03:00Z">
                  <w:rPr/>
                </w:rPrChange>
              </w:rPr>
            </w:pPr>
            <w:ins w:id="142" w:author="Trushil Patel" w:date="2023-03-22T11:56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43" w:author="Trushil Patel" w:date="2023-03-22T12:03:00Z">
                    <w:rPr/>
                  </w:rPrChange>
                </w:rPr>
                <w:t>Pass</w:t>
              </w:r>
            </w:ins>
          </w:p>
        </w:tc>
      </w:tr>
      <w:tr w:rsidR="00400DB7" w:rsidTr="003F6F33">
        <w:trPr>
          <w:ins w:id="144" w:author="Trushil Patel" w:date="2023-03-22T11:57:00Z"/>
        </w:trPr>
        <w:tc>
          <w:tcPr>
            <w:tcW w:w="563" w:type="dxa"/>
          </w:tcPr>
          <w:p w:rsidR="00400DB7" w:rsidRPr="00400DB7" w:rsidRDefault="00400DB7" w:rsidP="005C5398">
            <w:pPr>
              <w:rPr>
                <w:ins w:id="145" w:author="Trushil Patel" w:date="2023-03-22T11:57:00Z"/>
                <w:rFonts w:ascii="Times New Roman" w:hAnsi="Times New Roman" w:cs="Times New Roman"/>
                <w:sz w:val="24"/>
                <w:szCs w:val="24"/>
                <w:rPrChange w:id="146" w:author="Trushil Patel" w:date="2023-03-22T12:03:00Z">
                  <w:rPr>
                    <w:ins w:id="147" w:author="Trushil Patel" w:date="2023-03-22T11:57:00Z"/>
                  </w:rPr>
                </w:rPrChange>
              </w:rPr>
            </w:pPr>
            <w:ins w:id="148" w:author="Trushil Patel" w:date="2023-03-22T11:57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49" w:author="Trushil Patel" w:date="2023-03-22T12:03:00Z">
                    <w:rPr/>
                  </w:rPrChange>
                </w:rPr>
                <w:t>8</w:t>
              </w:r>
            </w:ins>
          </w:p>
        </w:tc>
        <w:tc>
          <w:tcPr>
            <w:tcW w:w="1041" w:type="dxa"/>
          </w:tcPr>
          <w:p w:rsidR="00400DB7" w:rsidRPr="00400DB7" w:rsidRDefault="00400DB7" w:rsidP="005C5398">
            <w:pPr>
              <w:rPr>
                <w:ins w:id="150" w:author="Trushil Patel" w:date="2023-03-22T11:57:00Z"/>
                <w:rFonts w:ascii="Times New Roman" w:hAnsi="Times New Roman" w:cs="Times New Roman"/>
                <w:sz w:val="24"/>
                <w:szCs w:val="24"/>
                <w:rPrChange w:id="151" w:author="Trushil Patel" w:date="2023-03-22T12:03:00Z">
                  <w:rPr>
                    <w:ins w:id="152" w:author="Trushil Patel" w:date="2023-03-22T11:57:00Z"/>
                  </w:rPr>
                </w:rPrChange>
              </w:rPr>
            </w:pPr>
            <w:ins w:id="153" w:author="Trushil Patel" w:date="2023-03-22T11:57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54" w:author="Trushil Patel" w:date="2023-03-22T12:03:00Z">
                    <w:rPr/>
                  </w:rPrChange>
                </w:rPr>
                <w:t xml:space="preserve">Upload </w:t>
              </w:r>
            </w:ins>
          </w:p>
          <w:p w:rsidR="00400DB7" w:rsidRPr="00400DB7" w:rsidRDefault="00400DB7" w:rsidP="005C5398">
            <w:pPr>
              <w:rPr>
                <w:ins w:id="155" w:author="Trushil Patel" w:date="2023-03-22T11:57:00Z"/>
                <w:rFonts w:ascii="Times New Roman" w:hAnsi="Times New Roman" w:cs="Times New Roman"/>
                <w:sz w:val="24"/>
                <w:szCs w:val="24"/>
                <w:rPrChange w:id="156" w:author="Trushil Patel" w:date="2023-03-22T12:03:00Z">
                  <w:rPr>
                    <w:ins w:id="157" w:author="Trushil Patel" w:date="2023-03-22T11:57:00Z"/>
                  </w:rPr>
                </w:rPrChange>
              </w:rPr>
            </w:pPr>
            <w:ins w:id="158" w:author="Trushil Patel" w:date="2023-03-22T11:57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59" w:author="Trushil Patel" w:date="2023-03-22T12:03:00Z">
                    <w:rPr/>
                  </w:rPrChange>
                </w:rPr>
                <w:t>Excel</w:t>
              </w:r>
            </w:ins>
          </w:p>
        </w:tc>
        <w:tc>
          <w:tcPr>
            <w:tcW w:w="1368" w:type="dxa"/>
          </w:tcPr>
          <w:p w:rsidR="00400DB7" w:rsidRPr="00400DB7" w:rsidRDefault="00400DB7" w:rsidP="005C5398">
            <w:pPr>
              <w:rPr>
                <w:ins w:id="160" w:author="Trushil Patel" w:date="2023-03-22T11:57:00Z"/>
                <w:rFonts w:ascii="Times New Roman" w:hAnsi="Times New Roman" w:cs="Times New Roman"/>
                <w:sz w:val="24"/>
                <w:szCs w:val="24"/>
                <w:rPrChange w:id="161" w:author="Trushil Patel" w:date="2023-03-22T12:03:00Z">
                  <w:rPr>
                    <w:ins w:id="162" w:author="Trushil Patel" w:date="2023-03-22T11:57:00Z"/>
                  </w:rPr>
                </w:rPrChange>
              </w:rPr>
            </w:pPr>
            <w:ins w:id="163" w:author="Trushil Patel" w:date="2023-03-22T11:57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64" w:author="Trushil Patel" w:date="2023-03-22T12:03:00Z">
                    <w:rPr/>
                  </w:rPrChange>
                </w:rPr>
                <w:t>Incorrect Data In Excel</w:t>
              </w:r>
            </w:ins>
          </w:p>
        </w:tc>
        <w:tc>
          <w:tcPr>
            <w:tcW w:w="1043" w:type="dxa"/>
          </w:tcPr>
          <w:p w:rsidR="00400DB7" w:rsidRPr="00400DB7" w:rsidRDefault="00400DB7" w:rsidP="005C5398">
            <w:pPr>
              <w:rPr>
                <w:ins w:id="165" w:author="Trushil Patel" w:date="2023-03-22T11:57:00Z"/>
                <w:rFonts w:ascii="Times New Roman" w:hAnsi="Times New Roman" w:cs="Times New Roman"/>
                <w:sz w:val="24"/>
                <w:szCs w:val="24"/>
                <w:rPrChange w:id="166" w:author="Trushil Patel" w:date="2023-03-22T12:03:00Z">
                  <w:rPr>
                    <w:ins w:id="167" w:author="Trushil Patel" w:date="2023-03-22T11:57:00Z"/>
                  </w:rPr>
                </w:rPrChange>
              </w:rPr>
            </w:pPr>
            <w:ins w:id="168" w:author="Trushil Patel" w:date="2023-03-22T11:57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69" w:author="Trushil Patel" w:date="2023-03-22T12:03:00Z">
                    <w:rPr/>
                  </w:rPrChange>
                </w:rPr>
                <w:t>Logged</w:t>
              </w:r>
            </w:ins>
          </w:p>
          <w:p w:rsidR="00400DB7" w:rsidRPr="00400DB7" w:rsidRDefault="00400DB7" w:rsidP="005C5398">
            <w:pPr>
              <w:rPr>
                <w:ins w:id="170" w:author="Trushil Patel" w:date="2023-03-22T11:57:00Z"/>
                <w:rFonts w:ascii="Times New Roman" w:hAnsi="Times New Roman" w:cs="Times New Roman"/>
                <w:sz w:val="24"/>
                <w:szCs w:val="24"/>
                <w:rPrChange w:id="171" w:author="Trushil Patel" w:date="2023-03-22T12:03:00Z">
                  <w:rPr>
                    <w:ins w:id="172" w:author="Trushil Patel" w:date="2023-03-22T11:57:00Z"/>
                  </w:rPr>
                </w:rPrChange>
              </w:rPr>
            </w:pPr>
            <w:ins w:id="173" w:author="Trushil Patel" w:date="2023-03-22T11:57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74" w:author="Trushil Patel" w:date="2023-03-22T12:03:00Z">
                    <w:rPr/>
                  </w:rPrChange>
                </w:rPr>
                <w:t>In</w:t>
              </w:r>
            </w:ins>
          </w:p>
        </w:tc>
        <w:tc>
          <w:tcPr>
            <w:tcW w:w="1711" w:type="dxa"/>
          </w:tcPr>
          <w:p w:rsidR="00400DB7" w:rsidRPr="00400DB7" w:rsidRDefault="00400DB7" w:rsidP="005C5398">
            <w:pPr>
              <w:rPr>
                <w:ins w:id="175" w:author="Trushil Patel" w:date="2023-03-22T11:57:00Z"/>
                <w:rFonts w:ascii="Times New Roman" w:hAnsi="Times New Roman" w:cs="Times New Roman"/>
                <w:sz w:val="24"/>
                <w:szCs w:val="24"/>
                <w:rPrChange w:id="176" w:author="Trushil Patel" w:date="2023-03-22T12:03:00Z">
                  <w:rPr>
                    <w:ins w:id="177" w:author="Trushil Patel" w:date="2023-03-22T11:57:00Z"/>
                  </w:rPr>
                </w:rPrChange>
              </w:rPr>
            </w:pPr>
            <w:ins w:id="178" w:author="Trushil Patel" w:date="2023-03-22T11:57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79" w:author="Trushil Patel" w:date="2023-03-22T12:03:00Z">
                    <w:rPr/>
                  </w:rPrChange>
                </w:rPr>
                <w:t>ERROR IN LINE NO.</w:t>
              </w:r>
            </w:ins>
          </w:p>
        </w:tc>
        <w:tc>
          <w:tcPr>
            <w:tcW w:w="1711" w:type="dxa"/>
          </w:tcPr>
          <w:p w:rsidR="00400DB7" w:rsidRPr="00400DB7" w:rsidRDefault="00400DB7" w:rsidP="005C5398">
            <w:pPr>
              <w:rPr>
                <w:ins w:id="180" w:author="Trushil Patel" w:date="2023-03-22T11:57:00Z"/>
                <w:rFonts w:ascii="Times New Roman" w:hAnsi="Times New Roman" w:cs="Times New Roman"/>
                <w:sz w:val="24"/>
                <w:szCs w:val="24"/>
                <w:rPrChange w:id="181" w:author="Trushil Patel" w:date="2023-03-22T12:03:00Z">
                  <w:rPr>
                    <w:ins w:id="182" w:author="Trushil Patel" w:date="2023-03-22T11:57:00Z"/>
                  </w:rPr>
                </w:rPrChange>
              </w:rPr>
            </w:pPr>
            <w:ins w:id="183" w:author="Trushil Patel" w:date="2023-03-22T11:59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84" w:author="Trushil Patel" w:date="2023-03-22T12:03:00Z">
                    <w:rPr/>
                  </w:rPrChange>
                </w:rPr>
                <w:t>ERROR IN FILE</w:t>
              </w:r>
            </w:ins>
          </w:p>
        </w:tc>
        <w:tc>
          <w:tcPr>
            <w:tcW w:w="859" w:type="dxa"/>
          </w:tcPr>
          <w:p w:rsidR="00400DB7" w:rsidRPr="00400DB7" w:rsidRDefault="00400DB7" w:rsidP="005C5398">
            <w:pPr>
              <w:rPr>
                <w:ins w:id="185" w:author="Trushil Patel" w:date="2023-03-22T11:57:00Z"/>
                <w:rFonts w:ascii="Times New Roman" w:hAnsi="Times New Roman" w:cs="Times New Roman"/>
                <w:sz w:val="24"/>
                <w:szCs w:val="24"/>
                <w:rPrChange w:id="186" w:author="Trushil Patel" w:date="2023-03-22T12:03:00Z">
                  <w:rPr>
                    <w:ins w:id="187" w:author="Trushil Patel" w:date="2023-03-22T11:57:00Z"/>
                  </w:rPr>
                </w:rPrChange>
              </w:rPr>
            </w:pPr>
            <w:ins w:id="188" w:author="Trushil Patel" w:date="2023-03-22T11:58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89" w:author="Trushil Patel" w:date="2023-03-22T12:03:00Z">
                    <w:rPr/>
                  </w:rPrChange>
                </w:rPr>
                <w:t>Pass</w:t>
              </w:r>
            </w:ins>
          </w:p>
        </w:tc>
      </w:tr>
      <w:tr w:rsidR="00400DB7" w:rsidTr="003F6F33">
        <w:trPr>
          <w:ins w:id="190" w:author="Trushil Patel" w:date="2023-03-22T11:57:00Z"/>
        </w:trPr>
        <w:tc>
          <w:tcPr>
            <w:tcW w:w="563" w:type="dxa"/>
          </w:tcPr>
          <w:p w:rsidR="00400DB7" w:rsidRPr="00400DB7" w:rsidRDefault="00400DB7" w:rsidP="005C5398">
            <w:pPr>
              <w:rPr>
                <w:ins w:id="191" w:author="Trushil Patel" w:date="2023-03-22T11:57:00Z"/>
                <w:rFonts w:ascii="Times New Roman" w:hAnsi="Times New Roman" w:cs="Times New Roman"/>
                <w:sz w:val="24"/>
                <w:szCs w:val="24"/>
                <w:rPrChange w:id="192" w:author="Trushil Patel" w:date="2023-03-22T12:03:00Z">
                  <w:rPr>
                    <w:ins w:id="193" w:author="Trushil Patel" w:date="2023-03-22T11:57:00Z"/>
                  </w:rPr>
                </w:rPrChange>
              </w:rPr>
            </w:pPr>
            <w:ins w:id="194" w:author="Trushil Patel" w:date="2023-03-22T11:58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195" w:author="Trushil Patel" w:date="2023-03-22T12:03:00Z">
                    <w:rPr/>
                  </w:rPrChange>
                </w:rPr>
                <w:t>9</w:t>
              </w:r>
            </w:ins>
          </w:p>
        </w:tc>
        <w:tc>
          <w:tcPr>
            <w:tcW w:w="1041" w:type="dxa"/>
          </w:tcPr>
          <w:p w:rsidR="00400DB7" w:rsidRPr="00400DB7" w:rsidRDefault="00400DB7" w:rsidP="005C5398">
            <w:pPr>
              <w:rPr>
                <w:ins w:id="196" w:author="Trushil Patel" w:date="2023-03-22T11:57:00Z"/>
                <w:rFonts w:ascii="Times New Roman" w:hAnsi="Times New Roman" w:cs="Times New Roman"/>
                <w:sz w:val="24"/>
                <w:szCs w:val="24"/>
                <w:rPrChange w:id="197" w:author="Trushil Patel" w:date="2023-03-22T12:03:00Z">
                  <w:rPr>
                    <w:ins w:id="198" w:author="Trushil Patel" w:date="2023-03-22T11:57:00Z"/>
                  </w:rPr>
                </w:rPrChange>
              </w:rPr>
            </w:pPr>
            <w:ins w:id="199" w:author="Trushil Patel" w:date="2023-03-22T11:58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00" w:author="Trushil Patel" w:date="2023-03-22T12:03:00Z">
                    <w:rPr/>
                  </w:rPrChange>
                </w:rPr>
                <w:t>View Bidder</w:t>
              </w:r>
            </w:ins>
          </w:p>
        </w:tc>
        <w:tc>
          <w:tcPr>
            <w:tcW w:w="1368" w:type="dxa"/>
          </w:tcPr>
          <w:p w:rsidR="00400DB7" w:rsidRPr="00400DB7" w:rsidRDefault="00400DB7" w:rsidP="005C5398">
            <w:pPr>
              <w:rPr>
                <w:ins w:id="201" w:author="Trushil Patel" w:date="2023-03-22T11:57:00Z"/>
                <w:rFonts w:ascii="Times New Roman" w:hAnsi="Times New Roman" w:cs="Times New Roman"/>
                <w:sz w:val="24"/>
                <w:szCs w:val="24"/>
                <w:rPrChange w:id="202" w:author="Trushil Patel" w:date="2023-03-22T12:03:00Z">
                  <w:rPr>
                    <w:ins w:id="203" w:author="Trushil Patel" w:date="2023-03-22T11:57:00Z"/>
                  </w:rPr>
                </w:rPrChange>
              </w:rPr>
            </w:pPr>
            <w:ins w:id="204" w:author="Trushil Patel" w:date="2023-03-22T11:58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05" w:author="Trushil Patel" w:date="2023-03-22T12:03:00Z">
                    <w:rPr/>
                  </w:rPrChange>
                </w:rPr>
                <w:t>View Profile,</w:t>
              </w:r>
            </w:ins>
            <w:ins w:id="206" w:author="Trushil Patel" w:date="2023-03-22T12:03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07" w:author="Trushil Patel" w:date="2023-03-22T12:03:00Z">
                    <w:rPr/>
                  </w:rPrChange>
                </w:rPr>
                <w:t xml:space="preserve"> </w:t>
              </w:r>
            </w:ins>
            <w:ins w:id="208" w:author="Trushil Patel" w:date="2023-03-22T11:58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09" w:author="Trushil Patel" w:date="2023-03-22T12:03:00Z">
                    <w:rPr/>
                  </w:rPrChange>
                </w:rPr>
                <w:t>Edit Profile,</w:t>
              </w:r>
            </w:ins>
            <w:ins w:id="210" w:author="Trushil Patel" w:date="2023-03-22T12:03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11" w:author="Trushil Patel" w:date="2023-03-22T12:03:00Z">
                    <w:rPr/>
                  </w:rPrChange>
                </w:rPr>
                <w:t xml:space="preserve"> </w:t>
              </w:r>
            </w:ins>
            <w:ins w:id="212" w:author="Trushil Patel" w:date="2023-03-22T11:58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13" w:author="Trushil Patel" w:date="2023-03-22T12:03:00Z">
                    <w:rPr/>
                  </w:rPrChange>
                </w:rPr>
                <w:t>Delegate Profile,</w:t>
              </w:r>
            </w:ins>
            <w:ins w:id="214" w:author="Trushil Patel" w:date="2023-03-22T12:03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15" w:author="Trushil Patel" w:date="2023-03-22T12:03:00Z">
                    <w:rPr/>
                  </w:rPrChange>
                </w:rPr>
                <w:t xml:space="preserve"> </w:t>
              </w:r>
            </w:ins>
            <w:ins w:id="216" w:author="Trushil Patel" w:date="2023-03-22T11:58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17" w:author="Trushil Patel" w:date="2023-03-22T12:03:00Z">
                    <w:rPr/>
                  </w:rPrChange>
                </w:rPr>
                <w:t>Caller Status Update</w:t>
              </w:r>
            </w:ins>
          </w:p>
        </w:tc>
        <w:tc>
          <w:tcPr>
            <w:tcW w:w="1043" w:type="dxa"/>
          </w:tcPr>
          <w:p w:rsidR="00400DB7" w:rsidRPr="00400DB7" w:rsidRDefault="00400DB7" w:rsidP="005C5398">
            <w:pPr>
              <w:rPr>
                <w:ins w:id="218" w:author="Trushil Patel" w:date="2023-03-22T11:58:00Z"/>
                <w:rFonts w:ascii="Times New Roman" w:hAnsi="Times New Roman" w:cs="Times New Roman"/>
                <w:sz w:val="24"/>
                <w:szCs w:val="24"/>
                <w:rPrChange w:id="219" w:author="Trushil Patel" w:date="2023-03-22T12:03:00Z">
                  <w:rPr>
                    <w:ins w:id="220" w:author="Trushil Patel" w:date="2023-03-22T11:58:00Z"/>
                  </w:rPr>
                </w:rPrChange>
              </w:rPr>
            </w:pPr>
            <w:ins w:id="221" w:author="Trushil Patel" w:date="2023-03-22T11:58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22" w:author="Trushil Patel" w:date="2023-03-22T12:03:00Z">
                    <w:rPr/>
                  </w:rPrChange>
                </w:rPr>
                <w:t>Logged</w:t>
              </w:r>
            </w:ins>
          </w:p>
          <w:p w:rsidR="00400DB7" w:rsidRPr="00400DB7" w:rsidRDefault="00400DB7" w:rsidP="005C5398">
            <w:pPr>
              <w:rPr>
                <w:ins w:id="223" w:author="Trushil Patel" w:date="2023-03-22T11:57:00Z"/>
                <w:rFonts w:ascii="Times New Roman" w:hAnsi="Times New Roman" w:cs="Times New Roman"/>
                <w:sz w:val="24"/>
                <w:szCs w:val="24"/>
                <w:rPrChange w:id="224" w:author="Trushil Patel" w:date="2023-03-22T12:03:00Z">
                  <w:rPr>
                    <w:ins w:id="225" w:author="Trushil Patel" w:date="2023-03-22T11:57:00Z"/>
                  </w:rPr>
                </w:rPrChange>
              </w:rPr>
            </w:pPr>
            <w:ins w:id="226" w:author="Trushil Patel" w:date="2023-03-22T11:58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27" w:author="Trushil Patel" w:date="2023-03-22T12:03:00Z">
                    <w:rPr/>
                  </w:rPrChange>
                </w:rPr>
                <w:t>In</w:t>
              </w:r>
            </w:ins>
          </w:p>
        </w:tc>
        <w:tc>
          <w:tcPr>
            <w:tcW w:w="1711" w:type="dxa"/>
          </w:tcPr>
          <w:p w:rsidR="00400DB7" w:rsidRPr="00400DB7" w:rsidRDefault="00400DB7" w:rsidP="005C5398">
            <w:pPr>
              <w:rPr>
                <w:ins w:id="228" w:author="Trushil Patel" w:date="2023-03-22T11:57:00Z"/>
                <w:rFonts w:ascii="Times New Roman" w:hAnsi="Times New Roman" w:cs="Times New Roman"/>
                <w:sz w:val="24"/>
                <w:szCs w:val="24"/>
                <w:rPrChange w:id="229" w:author="Trushil Patel" w:date="2023-03-22T12:03:00Z">
                  <w:rPr>
                    <w:ins w:id="230" w:author="Trushil Patel" w:date="2023-03-22T11:57:00Z"/>
                  </w:rPr>
                </w:rPrChange>
              </w:rPr>
            </w:pPr>
            <w:ins w:id="231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32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1711" w:type="dxa"/>
          </w:tcPr>
          <w:p w:rsidR="00400DB7" w:rsidRPr="00400DB7" w:rsidRDefault="00400DB7" w:rsidP="005C5398">
            <w:pPr>
              <w:rPr>
                <w:ins w:id="233" w:author="Trushil Patel" w:date="2023-03-22T11:57:00Z"/>
                <w:rFonts w:ascii="Times New Roman" w:hAnsi="Times New Roman" w:cs="Times New Roman"/>
                <w:sz w:val="24"/>
                <w:szCs w:val="24"/>
                <w:rPrChange w:id="234" w:author="Trushil Patel" w:date="2023-03-22T12:03:00Z">
                  <w:rPr>
                    <w:ins w:id="235" w:author="Trushil Patel" w:date="2023-03-22T11:57:00Z"/>
                  </w:rPr>
                </w:rPrChange>
              </w:rPr>
            </w:pPr>
            <w:ins w:id="236" w:author="Trushil Patel" w:date="2023-03-22T11:59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37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859" w:type="dxa"/>
          </w:tcPr>
          <w:p w:rsidR="00400DB7" w:rsidRPr="00400DB7" w:rsidRDefault="00400DB7" w:rsidP="005C5398">
            <w:pPr>
              <w:rPr>
                <w:ins w:id="238" w:author="Trushil Patel" w:date="2023-03-22T11:57:00Z"/>
                <w:rFonts w:ascii="Times New Roman" w:hAnsi="Times New Roman" w:cs="Times New Roman"/>
                <w:sz w:val="24"/>
                <w:szCs w:val="24"/>
                <w:rPrChange w:id="239" w:author="Trushil Patel" w:date="2023-03-22T12:03:00Z">
                  <w:rPr>
                    <w:ins w:id="240" w:author="Trushil Patel" w:date="2023-03-22T11:57:00Z"/>
                  </w:rPr>
                </w:rPrChange>
              </w:rPr>
            </w:pPr>
            <w:ins w:id="241" w:author="Trushil Patel" w:date="2023-03-22T11:59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42" w:author="Trushil Patel" w:date="2023-03-22T12:03:00Z">
                    <w:rPr/>
                  </w:rPrChange>
                </w:rPr>
                <w:t>Pass</w:t>
              </w:r>
            </w:ins>
          </w:p>
        </w:tc>
      </w:tr>
      <w:tr w:rsidR="00400DB7" w:rsidTr="003F6F33">
        <w:trPr>
          <w:ins w:id="243" w:author="Trushil Patel" w:date="2023-03-22T11:57:00Z"/>
        </w:trPr>
        <w:tc>
          <w:tcPr>
            <w:tcW w:w="563" w:type="dxa"/>
          </w:tcPr>
          <w:p w:rsidR="00400DB7" w:rsidRPr="00400DB7" w:rsidRDefault="00400DB7" w:rsidP="005C5398">
            <w:pPr>
              <w:rPr>
                <w:ins w:id="244" w:author="Trushil Patel" w:date="2023-03-22T11:57:00Z"/>
                <w:rFonts w:ascii="Times New Roman" w:hAnsi="Times New Roman" w:cs="Times New Roman"/>
                <w:sz w:val="24"/>
                <w:szCs w:val="24"/>
                <w:rPrChange w:id="245" w:author="Trushil Patel" w:date="2023-03-22T12:03:00Z">
                  <w:rPr>
                    <w:ins w:id="246" w:author="Trushil Patel" w:date="2023-03-22T11:57:00Z"/>
                  </w:rPr>
                </w:rPrChange>
              </w:rPr>
            </w:pPr>
            <w:ins w:id="247" w:author="Trushil Patel" w:date="2023-03-22T12:00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48" w:author="Trushil Patel" w:date="2023-03-22T12:03:00Z">
                    <w:rPr/>
                  </w:rPrChange>
                </w:rPr>
                <w:t xml:space="preserve">10 </w:t>
              </w:r>
            </w:ins>
          </w:p>
        </w:tc>
        <w:tc>
          <w:tcPr>
            <w:tcW w:w="1041" w:type="dxa"/>
          </w:tcPr>
          <w:p w:rsidR="00400DB7" w:rsidRPr="00400DB7" w:rsidRDefault="00400DB7" w:rsidP="005C5398">
            <w:pPr>
              <w:rPr>
                <w:ins w:id="249" w:author="Trushil Patel" w:date="2023-03-22T11:57:00Z"/>
                <w:rFonts w:ascii="Times New Roman" w:hAnsi="Times New Roman" w:cs="Times New Roman"/>
                <w:sz w:val="24"/>
                <w:szCs w:val="24"/>
                <w:rPrChange w:id="250" w:author="Trushil Patel" w:date="2023-03-22T12:03:00Z">
                  <w:rPr>
                    <w:ins w:id="251" w:author="Trushil Patel" w:date="2023-03-22T11:57:00Z"/>
                  </w:rPr>
                </w:rPrChange>
              </w:rPr>
            </w:pPr>
            <w:ins w:id="252" w:author="Trushil Patel" w:date="2023-03-22T12:01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53" w:author="Trushil Patel" w:date="2023-03-22T12:03:00Z">
                    <w:rPr/>
                  </w:rPrChange>
                </w:rPr>
                <w:t>EMD Collection</w:t>
              </w:r>
            </w:ins>
          </w:p>
        </w:tc>
        <w:tc>
          <w:tcPr>
            <w:tcW w:w="1368" w:type="dxa"/>
          </w:tcPr>
          <w:p w:rsidR="00400DB7" w:rsidRPr="00400DB7" w:rsidRDefault="00400DB7" w:rsidP="005C5398">
            <w:pPr>
              <w:rPr>
                <w:ins w:id="254" w:author="Trushil Patel" w:date="2023-03-22T11:57:00Z"/>
                <w:rFonts w:ascii="Times New Roman" w:hAnsi="Times New Roman" w:cs="Times New Roman"/>
                <w:sz w:val="24"/>
                <w:szCs w:val="24"/>
                <w:rPrChange w:id="255" w:author="Trushil Patel" w:date="2023-03-22T12:03:00Z">
                  <w:rPr>
                    <w:ins w:id="256" w:author="Trushil Patel" w:date="2023-03-22T11:57:00Z"/>
                  </w:rPr>
                </w:rPrChange>
              </w:rPr>
            </w:pPr>
            <w:ins w:id="257" w:author="Trushil Patel" w:date="2023-03-22T12:01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58" w:author="Trushil Patel" w:date="2023-03-22T12:03:00Z">
                    <w:rPr/>
                  </w:rPrChange>
                </w:rPr>
                <w:t>Create EMD,</w:t>
              </w:r>
            </w:ins>
            <w:ins w:id="259" w:author="Trushil Patel" w:date="2023-03-22T12:03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60" w:author="Trushil Patel" w:date="2023-03-22T12:03:00Z">
                    <w:rPr/>
                  </w:rPrChange>
                </w:rPr>
                <w:t xml:space="preserve"> </w:t>
              </w:r>
            </w:ins>
            <w:ins w:id="261" w:author="Trushil Patel" w:date="2023-03-22T12:01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62" w:author="Trushil Patel" w:date="2023-03-22T12:03:00Z">
                    <w:rPr/>
                  </w:rPrChange>
                </w:rPr>
                <w:t>View EMD</w:t>
              </w:r>
            </w:ins>
          </w:p>
        </w:tc>
        <w:tc>
          <w:tcPr>
            <w:tcW w:w="1043" w:type="dxa"/>
          </w:tcPr>
          <w:p w:rsidR="00400DB7" w:rsidRPr="00400DB7" w:rsidRDefault="00400DB7" w:rsidP="005C5398">
            <w:pPr>
              <w:rPr>
                <w:ins w:id="263" w:author="Trushil Patel" w:date="2023-03-22T11:57:00Z"/>
                <w:rFonts w:ascii="Times New Roman" w:hAnsi="Times New Roman" w:cs="Times New Roman"/>
                <w:sz w:val="24"/>
                <w:szCs w:val="24"/>
                <w:rPrChange w:id="264" w:author="Trushil Patel" w:date="2023-03-22T12:03:00Z">
                  <w:rPr>
                    <w:ins w:id="265" w:author="Trushil Patel" w:date="2023-03-22T11:57:00Z"/>
                  </w:rPr>
                </w:rPrChange>
              </w:rPr>
            </w:pPr>
            <w:ins w:id="266" w:author="Trushil Patel" w:date="2023-03-22T12:01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67" w:author="Trushil Patel" w:date="2023-03-22T12:03:00Z">
                    <w:rPr/>
                  </w:rPrChange>
                </w:rPr>
                <w:t>Logged IN</w:t>
              </w:r>
            </w:ins>
          </w:p>
        </w:tc>
        <w:tc>
          <w:tcPr>
            <w:tcW w:w="1711" w:type="dxa"/>
          </w:tcPr>
          <w:p w:rsidR="00400DB7" w:rsidRPr="00400DB7" w:rsidRDefault="00400DB7" w:rsidP="005C5398">
            <w:pPr>
              <w:rPr>
                <w:ins w:id="268" w:author="Trushil Patel" w:date="2023-03-22T11:57:00Z"/>
                <w:rFonts w:ascii="Times New Roman" w:hAnsi="Times New Roman" w:cs="Times New Roman"/>
                <w:sz w:val="24"/>
                <w:szCs w:val="24"/>
                <w:rPrChange w:id="269" w:author="Trushil Patel" w:date="2023-03-22T12:03:00Z">
                  <w:rPr>
                    <w:ins w:id="270" w:author="Trushil Patel" w:date="2023-03-22T11:57:00Z"/>
                  </w:rPr>
                </w:rPrChange>
              </w:rPr>
            </w:pPr>
            <w:ins w:id="271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72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1711" w:type="dxa"/>
          </w:tcPr>
          <w:p w:rsidR="00400DB7" w:rsidRPr="00400DB7" w:rsidRDefault="00400DB7" w:rsidP="005C5398">
            <w:pPr>
              <w:rPr>
                <w:ins w:id="273" w:author="Trushil Patel" w:date="2023-03-22T11:57:00Z"/>
                <w:rFonts w:ascii="Times New Roman" w:hAnsi="Times New Roman" w:cs="Times New Roman"/>
                <w:sz w:val="24"/>
                <w:szCs w:val="24"/>
                <w:rPrChange w:id="274" w:author="Trushil Patel" w:date="2023-03-22T12:03:00Z">
                  <w:rPr>
                    <w:ins w:id="275" w:author="Trushil Patel" w:date="2023-03-22T11:57:00Z"/>
                  </w:rPr>
                </w:rPrChange>
              </w:rPr>
            </w:pPr>
            <w:ins w:id="276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77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859" w:type="dxa"/>
          </w:tcPr>
          <w:p w:rsidR="00400DB7" w:rsidRPr="00400DB7" w:rsidRDefault="00400DB7" w:rsidP="005C5398">
            <w:pPr>
              <w:rPr>
                <w:ins w:id="278" w:author="Trushil Patel" w:date="2023-03-22T11:57:00Z"/>
                <w:rFonts w:ascii="Times New Roman" w:hAnsi="Times New Roman" w:cs="Times New Roman"/>
                <w:sz w:val="24"/>
                <w:szCs w:val="24"/>
                <w:rPrChange w:id="279" w:author="Trushil Patel" w:date="2023-03-22T12:03:00Z">
                  <w:rPr>
                    <w:ins w:id="280" w:author="Trushil Patel" w:date="2023-03-22T11:57:00Z"/>
                  </w:rPr>
                </w:rPrChange>
              </w:rPr>
            </w:pPr>
            <w:ins w:id="281" w:author="Trushil Patel" w:date="2023-03-22T12:01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82" w:author="Trushil Patel" w:date="2023-03-22T12:03:00Z">
                    <w:rPr/>
                  </w:rPrChange>
                </w:rPr>
                <w:t>Pass</w:t>
              </w:r>
            </w:ins>
          </w:p>
        </w:tc>
      </w:tr>
      <w:tr w:rsidR="00400DB7" w:rsidTr="003F6F33">
        <w:trPr>
          <w:ins w:id="283" w:author="Trushil Patel" w:date="2023-03-22T12:00:00Z"/>
        </w:trPr>
        <w:tc>
          <w:tcPr>
            <w:tcW w:w="563" w:type="dxa"/>
          </w:tcPr>
          <w:p w:rsidR="00400DB7" w:rsidRPr="00400DB7" w:rsidRDefault="00400DB7" w:rsidP="005C5398">
            <w:pPr>
              <w:rPr>
                <w:ins w:id="284" w:author="Trushil Patel" w:date="2023-03-22T12:00:00Z"/>
                <w:rFonts w:ascii="Times New Roman" w:hAnsi="Times New Roman" w:cs="Times New Roman"/>
                <w:sz w:val="24"/>
                <w:szCs w:val="24"/>
                <w:rPrChange w:id="285" w:author="Trushil Patel" w:date="2023-03-22T12:03:00Z">
                  <w:rPr>
                    <w:ins w:id="286" w:author="Trushil Patel" w:date="2023-03-22T12:00:00Z"/>
                  </w:rPr>
                </w:rPrChange>
              </w:rPr>
            </w:pPr>
            <w:ins w:id="287" w:author="Trushil Patel" w:date="2023-03-22T12:01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88" w:author="Trushil Patel" w:date="2023-03-22T12:03:00Z">
                    <w:rPr/>
                  </w:rPrChange>
                </w:rPr>
                <w:t>11</w:t>
              </w:r>
            </w:ins>
          </w:p>
        </w:tc>
        <w:tc>
          <w:tcPr>
            <w:tcW w:w="1041" w:type="dxa"/>
          </w:tcPr>
          <w:p w:rsidR="00400DB7" w:rsidRPr="00400DB7" w:rsidRDefault="00400DB7" w:rsidP="005C5398">
            <w:pPr>
              <w:rPr>
                <w:ins w:id="289" w:author="Trushil Patel" w:date="2023-03-22T12:00:00Z"/>
                <w:rFonts w:ascii="Times New Roman" w:hAnsi="Times New Roman" w:cs="Times New Roman"/>
                <w:sz w:val="24"/>
                <w:szCs w:val="24"/>
                <w:rPrChange w:id="290" w:author="Trushil Patel" w:date="2023-03-22T12:03:00Z">
                  <w:rPr>
                    <w:ins w:id="291" w:author="Trushil Patel" w:date="2023-03-22T12:00:00Z"/>
                  </w:rPr>
                </w:rPrChange>
              </w:rPr>
            </w:pPr>
            <w:ins w:id="292" w:author="Trushil Patel" w:date="2023-03-22T12:01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93" w:author="Trushil Patel" w:date="2023-03-22T12:03:00Z">
                    <w:rPr/>
                  </w:rPrChange>
                </w:rPr>
                <w:t>View EMD List</w:t>
              </w:r>
            </w:ins>
          </w:p>
        </w:tc>
        <w:tc>
          <w:tcPr>
            <w:tcW w:w="1368" w:type="dxa"/>
          </w:tcPr>
          <w:p w:rsidR="00400DB7" w:rsidRPr="00400DB7" w:rsidRDefault="00400DB7" w:rsidP="005C5398">
            <w:pPr>
              <w:rPr>
                <w:ins w:id="294" w:author="Trushil Patel" w:date="2023-03-22T12:00:00Z"/>
                <w:rFonts w:ascii="Times New Roman" w:hAnsi="Times New Roman" w:cs="Times New Roman"/>
                <w:sz w:val="24"/>
                <w:szCs w:val="24"/>
                <w:rPrChange w:id="295" w:author="Trushil Patel" w:date="2023-03-22T12:03:00Z">
                  <w:rPr>
                    <w:ins w:id="296" w:author="Trushil Patel" w:date="2023-03-22T12:00:00Z"/>
                  </w:rPr>
                </w:rPrChange>
              </w:rPr>
            </w:pPr>
            <w:ins w:id="297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298" w:author="Trushil Patel" w:date="2023-03-22T12:03:00Z">
                    <w:rPr/>
                  </w:rPrChange>
                </w:rPr>
                <w:t>Refund EMD</w:t>
              </w:r>
            </w:ins>
          </w:p>
        </w:tc>
        <w:tc>
          <w:tcPr>
            <w:tcW w:w="1043" w:type="dxa"/>
          </w:tcPr>
          <w:p w:rsidR="00400DB7" w:rsidRPr="00400DB7" w:rsidRDefault="00400DB7" w:rsidP="005C5398">
            <w:pPr>
              <w:rPr>
                <w:ins w:id="299" w:author="Trushil Patel" w:date="2023-03-22T12:02:00Z"/>
                <w:rFonts w:ascii="Times New Roman" w:hAnsi="Times New Roman" w:cs="Times New Roman"/>
                <w:sz w:val="24"/>
                <w:szCs w:val="24"/>
                <w:rPrChange w:id="300" w:author="Trushil Patel" w:date="2023-03-22T12:03:00Z">
                  <w:rPr>
                    <w:ins w:id="301" w:author="Trushil Patel" w:date="2023-03-22T12:02:00Z"/>
                  </w:rPr>
                </w:rPrChange>
              </w:rPr>
            </w:pPr>
            <w:ins w:id="302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303" w:author="Trushil Patel" w:date="2023-03-22T12:03:00Z">
                    <w:rPr/>
                  </w:rPrChange>
                </w:rPr>
                <w:t>Logged</w:t>
              </w:r>
            </w:ins>
          </w:p>
          <w:p w:rsidR="00400DB7" w:rsidRPr="00400DB7" w:rsidRDefault="00400DB7" w:rsidP="005C5398">
            <w:pPr>
              <w:rPr>
                <w:ins w:id="304" w:author="Trushil Patel" w:date="2023-03-22T12:00:00Z"/>
                <w:rFonts w:ascii="Times New Roman" w:hAnsi="Times New Roman" w:cs="Times New Roman"/>
                <w:sz w:val="24"/>
                <w:szCs w:val="24"/>
                <w:rPrChange w:id="305" w:author="Trushil Patel" w:date="2023-03-22T12:03:00Z">
                  <w:rPr>
                    <w:ins w:id="306" w:author="Trushil Patel" w:date="2023-03-22T12:00:00Z"/>
                  </w:rPr>
                </w:rPrChange>
              </w:rPr>
            </w:pPr>
            <w:ins w:id="307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308" w:author="Trushil Patel" w:date="2023-03-22T12:03:00Z">
                    <w:rPr/>
                  </w:rPrChange>
                </w:rPr>
                <w:t>IN</w:t>
              </w:r>
            </w:ins>
          </w:p>
        </w:tc>
        <w:tc>
          <w:tcPr>
            <w:tcW w:w="1711" w:type="dxa"/>
          </w:tcPr>
          <w:p w:rsidR="00400DB7" w:rsidRPr="00400DB7" w:rsidRDefault="00400DB7" w:rsidP="005C5398">
            <w:pPr>
              <w:rPr>
                <w:ins w:id="309" w:author="Trushil Patel" w:date="2023-03-22T12:00:00Z"/>
                <w:rFonts w:ascii="Times New Roman" w:hAnsi="Times New Roman" w:cs="Times New Roman"/>
                <w:sz w:val="24"/>
                <w:szCs w:val="24"/>
                <w:rPrChange w:id="310" w:author="Trushil Patel" w:date="2023-03-22T12:03:00Z">
                  <w:rPr>
                    <w:ins w:id="311" w:author="Trushil Patel" w:date="2023-03-22T12:00:00Z"/>
                  </w:rPr>
                </w:rPrChange>
              </w:rPr>
            </w:pPr>
            <w:ins w:id="312" w:author="Trushil Patel" w:date="2023-03-22T12:03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313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1711" w:type="dxa"/>
          </w:tcPr>
          <w:p w:rsidR="00400DB7" w:rsidRPr="00400DB7" w:rsidRDefault="00400DB7" w:rsidP="005C5398">
            <w:pPr>
              <w:rPr>
                <w:ins w:id="314" w:author="Trushil Patel" w:date="2023-03-22T12:00:00Z"/>
                <w:rFonts w:ascii="Times New Roman" w:hAnsi="Times New Roman" w:cs="Times New Roman"/>
                <w:sz w:val="24"/>
                <w:szCs w:val="24"/>
                <w:rPrChange w:id="315" w:author="Trushil Patel" w:date="2023-03-22T12:03:00Z">
                  <w:rPr>
                    <w:ins w:id="316" w:author="Trushil Patel" w:date="2023-03-22T12:00:00Z"/>
                  </w:rPr>
                </w:rPrChange>
              </w:rPr>
            </w:pPr>
            <w:ins w:id="317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318" w:author="Trushil Patel" w:date="2023-03-22T12:03:00Z">
                    <w:rPr/>
                  </w:rPrChange>
                </w:rPr>
                <w:t>Success</w:t>
              </w:r>
            </w:ins>
          </w:p>
        </w:tc>
        <w:tc>
          <w:tcPr>
            <w:tcW w:w="859" w:type="dxa"/>
          </w:tcPr>
          <w:p w:rsidR="00400DB7" w:rsidRPr="00400DB7" w:rsidRDefault="00400DB7" w:rsidP="005C5398">
            <w:pPr>
              <w:rPr>
                <w:ins w:id="319" w:author="Trushil Patel" w:date="2023-03-22T12:00:00Z"/>
                <w:rFonts w:ascii="Times New Roman" w:hAnsi="Times New Roman" w:cs="Times New Roman"/>
                <w:sz w:val="24"/>
                <w:szCs w:val="24"/>
                <w:rPrChange w:id="320" w:author="Trushil Patel" w:date="2023-03-22T12:03:00Z">
                  <w:rPr>
                    <w:ins w:id="321" w:author="Trushil Patel" w:date="2023-03-22T12:00:00Z"/>
                  </w:rPr>
                </w:rPrChange>
              </w:rPr>
            </w:pPr>
            <w:ins w:id="322" w:author="Trushil Patel" w:date="2023-03-22T12:02:00Z">
              <w:r w:rsidRPr="00400DB7">
                <w:rPr>
                  <w:rFonts w:ascii="Times New Roman" w:hAnsi="Times New Roman" w:cs="Times New Roman"/>
                  <w:sz w:val="24"/>
                  <w:szCs w:val="24"/>
                  <w:rPrChange w:id="323" w:author="Trushil Patel" w:date="2023-03-22T12:03:00Z">
                    <w:rPr/>
                  </w:rPrChange>
                </w:rPr>
                <w:t>Pass</w:t>
              </w:r>
            </w:ins>
          </w:p>
        </w:tc>
      </w:tr>
    </w:tbl>
    <w:p w:rsidR="00F61E04" w:rsidRDefault="00C23096">
      <w:pPr>
        <w:rPr>
          <w:ins w:id="324" w:author="Trushil Patel" w:date="2023-03-22T14:43:00Z"/>
        </w:rPr>
      </w:pPr>
    </w:p>
    <w:p w:rsidR="003A7BE9" w:rsidRDefault="003A7BE9">
      <w:pPr>
        <w:rPr>
          <w:ins w:id="325" w:author="Trushil Patel" w:date="2023-03-22T14:43:00Z"/>
        </w:rPr>
      </w:pPr>
    </w:p>
    <w:p w:rsidR="003A7BE9" w:rsidRDefault="000B07C0">
      <w:pPr>
        <w:rPr>
          <w:ins w:id="326" w:author="Trushil Patel" w:date="2023-03-22T14:46:00Z"/>
        </w:rPr>
      </w:pPr>
      <w:ins w:id="327" w:author="Trushil Patel" w:date="2023-03-22T14:45:00Z">
        <w:r>
          <w:br w:type="page"/>
        </w:r>
      </w:ins>
      <w:ins w:id="328" w:author="Trushil Patel" w:date="2023-03-22T14:46:00Z">
        <w:r>
          <w:rPr>
            <w:noProof/>
            <w:lang w:eastAsia="en-IN"/>
          </w:rPr>
          <w:lastRenderedPageBreak/>
          <w:drawing>
            <wp:inline distT="0" distB="0" distL="0" distR="0">
              <wp:extent cx="5272405" cy="4095750"/>
              <wp:effectExtent l="0" t="0" r="444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240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B07C0" w:rsidRDefault="000B07C0">
      <w:pPr>
        <w:rPr>
          <w:ins w:id="329" w:author="Trushil Patel" w:date="2023-03-22T14:46:00Z"/>
        </w:rPr>
      </w:pPr>
    </w:p>
    <w:p w:rsidR="000B07C0" w:rsidRDefault="000B07C0">
      <w:pPr>
        <w:rPr>
          <w:ins w:id="330" w:author="Trushil Patel" w:date="2023-03-22T14:46:00Z"/>
        </w:rPr>
      </w:pPr>
    </w:p>
    <w:p w:rsidR="000B07C0" w:rsidRDefault="000B07C0">
      <w:pPr>
        <w:rPr>
          <w:ins w:id="331" w:author="Trushil Patel" w:date="2023-03-22T14:46:00Z"/>
        </w:rPr>
      </w:pPr>
    </w:p>
    <w:p w:rsidR="000B07C0" w:rsidRDefault="000B07C0">
      <w:pPr>
        <w:rPr>
          <w:ins w:id="332" w:author="Trushil Patel" w:date="2023-03-22T14:46:00Z"/>
        </w:rPr>
      </w:pPr>
    </w:p>
    <w:p w:rsidR="000B07C0" w:rsidRDefault="000B07C0">
      <w:pPr>
        <w:rPr>
          <w:ins w:id="333" w:author="Trushil Patel" w:date="2023-03-22T14:46:00Z"/>
        </w:rPr>
      </w:pPr>
    </w:p>
    <w:p w:rsidR="000B07C0" w:rsidRDefault="000B07C0">
      <w:pPr>
        <w:rPr>
          <w:ins w:id="334" w:author="Trushil Patel" w:date="2023-03-22T14:46:00Z"/>
        </w:rPr>
      </w:pPr>
    </w:p>
    <w:p w:rsidR="000B07C0" w:rsidRDefault="000B07C0">
      <w:pPr>
        <w:rPr>
          <w:ins w:id="335" w:author="Trushil Patel" w:date="2023-03-22T14:46:00Z"/>
        </w:rPr>
      </w:pPr>
    </w:p>
    <w:p w:rsidR="000B07C0" w:rsidRDefault="000B07C0">
      <w:pPr>
        <w:rPr>
          <w:ins w:id="336" w:author="Trushil Patel" w:date="2023-03-22T14:46:00Z"/>
        </w:rPr>
      </w:pPr>
    </w:p>
    <w:p w:rsidR="000B07C0" w:rsidRDefault="000B07C0">
      <w:pPr>
        <w:rPr>
          <w:ins w:id="337" w:author="Trushil Patel" w:date="2023-03-22T14:46:00Z"/>
        </w:rPr>
      </w:pPr>
    </w:p>
    <w:p w:rsidR="000B07C0" w:rsidRDefault="000B07C0">
      <w:pPr>
        <w:rPr>
          <w:ins w:id="338" w:author="Trushil Patel" w:date="2023-03-22T14:46:00Z"/>
        </w:rPr>
      </w:pPr>
    </w:p>
    <w:p w:rsidR="000B07C0" w:rsidRDefault="000B07C0">
      <w:pPr>
        <w:rPr>
          <w:ins w:id="339" w:author="Trushil Patel" w:date="2023-03-22T14:46:00Z"/>
        </w:rPr>
      </w:pPr>
    </w:p>
    <w:p w:rsidR="000B07C0" w:rsidRDefault="000B07C0">
      <w:pPr>
        <w:rPr>
          <w:ins w:id="340" w:author="Trushil Patel" w:date="2023-03-22T14:46:00Z"/>
        </w:rPr>
      </w:pPr>
    </w:p>
    <w:p w:rsidR="000B07C0" w:rsidRDefault="000B07C0">
      <w:pPr>
        <w:rPr>
          <w:ins w:id="341" w:author="Trushil Patel" w:date="2023-03-22T14:46:00Z"/>
        </w:rPr>
      </w:pPr>
    </w:p>
    <w:p w:rsidR="000B07C0" w:rsidRDefault="000B07C0">
      <w:pPr>
        <w:rPr>
          <w:ins w:id="342" w:author="Trushil Patel" w:date="2023-03-22T14:46:00Z"/>
        </w:rPr>
      </w:pPr>
    </w:p>
    <w:p w:rsidR="000B07C0" w:rsidRDefault="000B07C0">
      <w:pPr>
        <w:rPr>
          <w:ins w:id="343" w:author="Trushil Patel" w:date="2023-03-22T14:46:00Z"/>
        </w:rPr>
      </w:pPr>
    </w:p>
    <w:p w:rsidR="000B07C0" w:rsidRDefault="000B07C0">
      <w:pPr>
        <w:rPr>
          <w:ins w:id="344" w:author="Trushil Patel" w:date="2023-03-22T14:46:00Z"/>
        </w:rPr>
      </w:pPr>
    </w:p>
    <w:p w:rsidR="000B07C0" w:rsidRDefault="000B07C0">
      <w:pPr>
        <w:rPr>
          <w:ins w:id="345" w:author="Trushil Patel" w:date="2023-03-22T14:46:00Z"/>
        </w:rPr>
      </w:pPr>
    </w:p>
    <w:p w:rsidR="000B07C0" w:rsidRDefault="000B07C0">
      <w:pPr>
        <w:rPr>
          <w:ins w:id="346" w:author="Trushil Patel" w:date="2023-03-22T14:46:00Z"/>
        </w:rPr>
      </w:pPr>
    </w:p>
    <w:p w:rsidR="000B07C0" w:rsidRDefault="00C23096">
      <w:ins w:id="347" w:author="Trushil Patel" w:date="2023-03-22T15:03:00Z">
        <w:r>
          <w:rPr>
            <w:noProof/>
            <w:lang w:eastAsia="en-IN"/>
          </w:rPr>
          <w:drawing>
            <wp:inline distT="0" distB="0" distL="0" distR="0">
              <wp:extent cx="5267325" cy="6005830"/>
              <wp:effectExtent l="0" t="0" r="9525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7325" cy="6005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348" w:name="_GoBack"/>
      <w:bookmarkEnd w:id="348"/>
    </w:p>
    <w:sectPr w:rsidR="000B07C0" w:rsidSect="005C5398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ushil Patel">
    <w15:presenceInfo w15:providerId="AD" w15:userId="S-1-5-21-781820371-672959723-1000211858-897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98"/>
    <w:rsid w:val="000B07C0"/>
    <w:rsid w:val="00240EE5"/>
    <w:rsid w:val="003A7BE9"/>
    <w:rsid w:val="003F6F33"/>
    <w:rsid w:val="00400DB7"/>
    <w:rsid w:val="005C5398"/>
    <w:rsid w:val="00685333"/>
    <w:rsid w:val="00C2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D698"/>
  <w15:chartTrackingRefBased/>
  <w15:docId w15:val="{91A8503F-029C-4A04-8292-3B682629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Trushil Patel</dc:creator>
  <cp:keywords/>
  <dc:description/>
  <cp:lastModifiedBy>Trushil Patel</cp:lastModifiedBy>
  <cp:revision>4</cp:revision>
  <dcterms:created xsi:type="dcterms:W3CDTF">2023-03-22T05:55:00Z</dcterms:created>
  <dcterms:modified xsi:type="dcterms:W3CDTF">2023-03-22T09:34:00Z</dcterms:modified>
</cp:coreProperties>
</file>